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tdseotfwyyep" w:id="0"/>
      <w:bookmarkEnd w:id="0"/>
      <w:ins w:author="Andrew Bonacci" w:id="0" w:date="2022-01-25T01:20:26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tl w:val="0"/>
        </w:rPr>
        <w:t xml:space="preserve">Monster adoption service: Overview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monster adoption service that we used to adopt Codey is looking for a new website.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OBVIOUSLY, we can’t just create a full high fidelity mockup - because / maybe they won't like it - and it’s just not smart!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is a great time to work out some style tiles.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All we really know so far… is that there are images. Each monster will surely have a name and some info about them - and who knows what else.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How would you go about creating 2 style tiles to help explore some ways to house this data?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What would YOU want to see? What info would be useful?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Photos included in this project folder.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